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5222" w14:textId="0600E4DC" w:rsidR="00F30E2C" w:rsidRDefault="00F30E2C" w:rsidP="00F30E2C">
      <w:r w:rsidRPr="00CA0C2B">
        <w:tab/>
      </w:r>
      <w:r w:rsidRPr="00CA0C2B">
        <w:rPr>
          <w:rFonts w:hint="eastAsia"/>
        </w:rPr>
        <w:t>更高，更快，更强——更团结！一直以来，无数运动员和体育学者借助科学分析的手段，将世界纪录不断推进至人类极限，向世界传递了体育的精神与价值。本文重点从功率曲线的角度，结合环境因素，预测骑手在公路自行车比赛中的表现，分析影响个人计时赛和团体赛成绩的多种因素，帮助体育健儿不断超越自我。</w:t>
      </w:r>
    </w:p>
    <w:p w14:paraId="6B5891E7" w14:textId="54DD1AE2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0" w:name="_Hlk96332657"/>
      <w:r w:rsidRPr="00CA0C2B">
        <w:rPr>
          <w:rFonts w:ascii="Times New Roman" w:hAnsi="Times New Roman" w:cs="Times New Roman"/>
          <w:sz w:val="24"/>
          <w:szCs w:val="24"/>
        </w:rPr>
        <w:t xml:space="preserve">Higher, faster, stronger - </w:t>
      </w:r>
      <w:del w:id="1" w:author="WANG YANMENG" w:date="2022-02-21T20:53:00Z">
        <w:r w:rsidRPr="00CA0C2B" w:rsidDel="00CA0C2B">
          <w:rPr>
            <w:rFonts w:ascii="Times New Roman" w:hAnsi="Times New Roman" w:cs="Times New Roman"/>
            <w:sz w:val="24"/>
            <w:szCs w:val="24"/>
          </w:rPr>
          <w:delText>Together</w:delText>
        </w:r>
      </w:del>
      <w:ins w:id="2" w:author="WANG YANMENG" w:date="2022-02-21T20:53:00Z">
        <w:r>
          <w:rPr>
            <w:rFonts w:ascii="Times New Roman" w:hAnsi="Times New Roman" w:cs="Times New Roman"/>
            <w:sz w:val="24"/>
            <w:szCs w:val="24"/>
          </w:rPr>
          <w:t>United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! For a long time, countless athletes and sports researchers </w:t>
      </w:r>
      <w:del w:id="3" w:author="WANG YANMENG" w:date="2022-02-21T20:53:00Z">
        <w:r w:rsidRPr="00CA0C2B" w:rsidDel="00CA0C2B">
          <w:rPr>
            <w:rFonts w:ascii="Times New Roman" w:hAnsi="Times New Roman" w:cs="Times New Roman"/>
            <w:sz w:val="24"/>
            <w:szCs w:val="24"/>
          </w:rPr>
          <w:delText xml:space="preserve">have used </w:delText>
        </w:r>
      </w:del>
      <w:ins w:id="4" w:author="WANG YANMENG" w:date="2022-02-21T20:53:00Z">
        <w:r>
          <w:rPr>
            <w:rFonts w:ascii="Times New Roman" w:hAnsi="Times New Roman" w:cs="Times New Roman"/>
            <w:sz w:val="24"/>
            <w:szCs w:val="24"/>
          </w:rPr>
          <w:t xml:space="preserve">resort to </w:t>
        </w:r>
      </w:ins>
      <w:ins w:id="5" w:author="WANG YANMENG" w:date="2022-02-21T20:52:00Z">
        <w:r>
          <w:rPr>
            <w:rFonts w:ascii="Times New Roman" w:hAnsi="Times New Roman" w:cs="Times New Roman"/>
            <w:sz w:val="24"/>
            <w:szCs w:val="24"/>
          </w:rPr>
          <w:t xml:space="preserve">the methods of </w:t>
        </w:r>
      </w:ins>
      <w:r w:rsidRPr="00CA0C2B">
        <w:rPr>
          <w:rFonts w:ascii="Times New Roman" w:hAnsi="Times New Roman" w:cs="Times New Roman"/>
          <w:sz w:val="24"/>
          <w:szCs w:val="24"/>
        </w:rPr>
        <w:t>scientific analysis to</w:t>
      </w:r>
      <w:ins w:id="6" w:author="WANG YANMENG" w:date="2022-02-21T20:51:00Z">
        <w:r>
          <w:rPr>
            <w:rFonts w:ascii="Times New Roman" w:hAnsi="Times New Roman" w:cs="Times New Roman"/>
            <w:sz w:val="24"/>
            <w:szCs w:val="24"/>
          </w:rPr>
          <w:t xml:space="preserve"> constantly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</w:t>
      </w:r>
      <w:del w:id="7" w:author="WANG YANMENG" w:date="2022-02-21T20:51:00Z">
        <w:r w:rsidRPr="00CA0C2B" w:rsidDel="00CA0C2B">
          <w:rPr>
            <w:rFonts w:ascii="Times New Roman" w:hAnsi="Times New Roman" w:cs="Times New Roman" w:hint="eastAsia"/>
            <w:sz w:val="24"/>
            <w:szCs w:val="24"/>
          </w:rPr>
          <w:delText>push</w:delText>
        </w:r>
      </w:del>
      <w:ins w:id="8" w:author="WANG YANMENG" w:date="2022-02-21T20:51:00Z">
        <w:r>
          <w:rPr>
            <w:rFonts w:ascii="Times New Roman" w:hAnsi="Times New Roman" w:cs="Times New Roman" w:hint="eastAsia"/>
            <w:sz w:val="24"/>
            <w:szCs w:val="24"/>
          </w:rPr>
          <w:t>break</w:t>
        </w:r>
      </w:ins>
      <w:del w:id="9" w:author="WANG YANMENG" w:date="2022-02-21T20:51:00Z">
        <w:r w:rsidRPr="00CA0C2B" w:rsidDel="00CA0C2B">
          <w:rPr>
            <w:rFonts w:ascii="Times New Roman" w:hAnsi="Times New Roman" w:cs="Times New Roman"/>
            <w:sz w:val="24"/>
            <w:szCs w:val="24"/>
          </w:rPr>
          <w:delText xml:space="preserve"> the </w:delText>
        </w:r>
      </w:del>
      <w:ins w:id="10" w:author="WANG YANMENG" w:date="2022-02-21T20:51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>world record</w:t>
      </w:r>
      <w:ins w:id="11" w:author="WANG YANMENG" w:date="2022-02-21T20:51:00Z">
        <w:r>
          <w:rPr>
            <w:rFonts w:ascii="Times New Roman" w:hAnsi="Times New Roman" w:cs="Times New Roman" w:hint="eastAsia"/>
            <w:sz w:val="24"/>
            <w:szCs w:val="24"/>
          </w:rPr>
          <w:t>s</w:t>
        </w:r>
      </w:ins>
      <w:ins w:id="12" w:author="WANG YANMENG" w:date="2022-02-21T20:53:00Z">
        <w:r>
          <w:rPr>
            <w:rFonts w:ascii="Times New Roman" w:hAnsi="Times New Roman" w:cs="Times New Roman"/>
            <w:sz w:val="24"/>
            <w:szCs w:val="24"/>
          </w:rPr>
          <w:t>, thus breaking through</w:t>
        </w:r>
      </w:ins>
      <w:del w:id="13" w:author="WANG YANMENG" w:date="2022-02-21T20:54:00Z">
        <w:r w:rsidRPr="00CA0C2B" w:rsidDel="00CA0C2B">
          <w:rPr>
            <w:rFonts w:ascii="Times New Roman" w:hAnsi="Times New Roman" w:cs="Times New Roman"/>
            <w:sz w:val="24"/>
            <w:szCs w:val="24"/>
          </w:rPr>
          <w:delText xml:space="preserve"> to</w:delText>
        </w:r>
      </w:del>
      <w:r w:rsidRPr="00CA0C2B">
        <w:rPr>
          <w:rFonts w:ascii="Times New Roman" w:hAnsi="Times New Roman" w:cs="Times New Roman"/>
          <w:sz w:val="24"/>
          <w:szCs w:val="24"/>
        </w:rPr>
        <w:t xml:space="preserve"> the limit</w:t>
      </w:r>
      <w:ins w:id="14" w:author="WANG YANMENG" w:date="2022-02-21T21:26:00Z">
        <w:r w:rsidR="002C00A7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of human beings</w:t>
      </w:r>
      <w:del w:id="15" w:author="WANG YANMENG" w:date="2022-02-21T20:54:00Z">
        <w:r w:rsidRPr="00CA0C2B" w:rsidDel="00CA0C2B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6" w:author="WANG YANMENG" w:date="2022-02-21T20:54:00Z">
        <w:r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del w:id="17" w:author="WANG YANMENG" w:date="2022-02-21T20:54:00Z">
        <w:r w:rsidRPr="00CA0C2B" w:rsidDel="00CA0C2B">
          <w:rPr>
            <w:rFonts w:ascii="Times New Roman" w:hAnsi="Times New Roman" w:cs="Times New Roman"/>
            <w:sz w:val="24"/>
            <w:szCs w:val="24"/>
          </w:rPr>
          <w:delText xml:space="preserve">conveying </w:delText>
        </w:r>
      </w:del>
      <w:ins w:id="18" w:author="WANG YANMENG" w:date="2022-02-21T20:54:00Z">
        <w:r>
          <w:rPr>
            <w:rFonts w:ascii="Times New Roman" w:hAnsi="Times New Roman" w:cs="Times New Roman"/>
            <w:sz w:val="24"/>
            <w:szCs w:val="24"/>
          </w:rPr>
          <w:t>demonstrating</w:t>
        </w:r>
        <w:r w:rsidRPr="00CA0C2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the spirit and value of sports to the </w:t>
      </w:r>
      <w:ins w:id="19" w:author="WANG YANMENG" w:date="2022-02-21T21:26:00Z">
        <w:r w:rsidR="00527AD5">
          <w:rPr>
            <w:rFonts w:ascii="Times New Roman" w:hAnsi="Times New Roman" w:cs="Times New Roman"/>
            <w:sz w:val="24"/>
            <w:szCs w:val="24"/>
          </w:rPr>
          <w:t xml:space="preserve">whole </w:t>
        </w:r>
      </w:ins>
      <w:r w:rsidRPr="00CA0C2B">
        <w:rPr>
          <w:rFonts w:ascii="Times New Roman" w:hAnsi="Times New Roman" w:cs="Times New Roman"/>
          <w:sz w:val="24"/>
          <w:szCs w:val="24"/>
        </w:rPr>
        <w:t>world. In this paper, we predict the performance of riders in road cycling competitions and analyz</w:t>
      </w:r>
      <w:r w:rsidRPr="00CA0C2B">
        <w:rPr>
          <w:rFonts w:ascii="Times New Roman" w:hAnsi="Times New Roman" w:cs="Times New Roman" w:hint="eastAsia"/>
          <w:sz w:val="24"/>
          <w:szCs w:val="24"/>
        </w:rPr>
        <w:t>e</w:t>
      </w:r>
      <w:r w:rsidRPr="00CA0C2B">
        <w:rPr>
          <w:rFonts w:ascii="Times New Roman" w:hAnsi="Times New Roman" w:cs="Times New Roman"/>
          <w:sz w:val="24"/>
          <w:szCs w:val="24"/>
        </w:rPr>
        <w:t xml:space="preserve"> various factors that affect the results of individual time trials and team competitions, from the perspective of power curves, together with environmental factors, so as to help athletes </w:t>
      </w:r>
      <w:del w:id="20" w:author="WANG YANMENG" w:date="2022-02-21T20:56:00Z">
        <w:r w:rsidRPr="00CA0C2B" w:rsidDel="00422060">
          <w:rPr>
            <w:rFonts w:ascii="Times New Roman" w:hAnsi="Times New Roman" w:cs="Times New Roman"/>
            <w:sz w:val="24"/>
            <w:szCs w:val="24"/>
          </w:rPr>
          <w:delText>continue to surpass themselves</w:delText>
        </w:r>
      </w:del>
      <w:ins w:id="21" w:author="WANG YANMENG" w:date="2022-02-21T20:56:00Z">
        <w:r>
          <w:rPr>
            <w:rFonts w:ascii="Times New Roman" w:hAnsi="Times New Roman" w:cs="Times New Roman"/>
            <w:sz w:val="24"/>
            <w:szCs w:val="24"/>
          </w:rPr>
          <w:t>strive for further improvement</w:t>
        </w:r>
      </w:ins>
      <w:r w:rsidRPr="00CA0C2B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1D0CC52F" w14:textId="797829A8" w:rsidR="00F30E2C" w:rsidRDefault="00F30E2C" w:rsidP="00F30E2C">
      <w:r w:rsidRPr="00CA0C2B">
        <w:tab/>
      </w:r>
      <w:r w:rsidRPr="00CA0C2B">
        <w:rPr>
          <w:rFonts w:hint="eastAsia"/>
        </w:rPr>
        <w:t>我们建立了基于COGGAN模型的功率曲线模型和骑手的力学模型。我们设计了疲劳度的定量概念，推导出类</w:t>
      </w:r>
      <w:r w:rsidRPr="00CA0C2B">
        <w:t>Logistic</w:t>
      </w:r>
      <w:r w:rsidRPr="00CA0C2B">
        <w:rPr>
          <w:rFonts w:hint="eastAsia"/>
        </w:rPr>
        <w:t>的微分方程系统，建立了我们的功率曲线模型，该模型描述了在骑手身体条件确定的情况下，骑手的输出功率与时间的关系。STRAVA的数据为我们完善功率曲线模型提供了重要的帮助。骑手的力学模型借助了牛顿力学基础，充分考虑了风速，风向，坡度与地面摩擦等环境因素的作用。</w:t>
      </w:r>
    </w:p>
    <w:p w14:paraId="11E3092C" w14:textId="1CB920CA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22" w:name="_Hlk96333216"/>
      <w:r w:rsidRPr="00CA0C2B">
        <w:rPr>
          <w:rFonts w:ascii="Times New Roman" w:hAnsi="Times New Roman" w:cs="Times New Roman"/>
          <w:sz w:val="24"/>
          <w:szCs w:val="24"/>
        </w:rPr>
        <w:t xml:space="preserve">We build </w:t>
      </w:r>
      <w:ins w:id="23" w:author="WANG YANMENG" w:date="2022-02-21T20:56:00Z">
        <w:r>
          <w:rPr>
            <w:rFonts w:ascii="Times New Roman" w:hAnsi="Times New Roman" w:cs="Times New Roman"/>
            <w:sz w:val="24"/>
            <w:szCs w:val="24"/>
          </w:rPr>
          <w:t xml:space="preserve">up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a power curve model based on the COGGAN model and a mechanics model for cyclists. We define a quantitative concept of fatigue, derive a Logistic-like differential equation system, and establish our power curve model, which describes the relationship between the </w:t>
      </w:r>
      <w:del w:id="24" w:author="WANG YANMENG" w:date="2022-02-21T20:58:00Z">
        <w:r w:rsidRPr="00CA0C2B" w:rsidDel="000C3AC8">
          <w:rPr>
            <w:rFonts w:ascii="Times New Roman" w:hAnsi="Times New Roman" w:cs="Times New Roman"/>
            <w:sz w:val="24"/>
            <w:szCs w:val="24"/>
          </w:rPr>
          <w:delText xml:space="preserve">rider's </w:delText>
        </w:r>
      </w:del>
      <w:ins w:id="25" w:author="WANG YANMENG" w:date="2022-02-21T20:58:00Z">
        <w:r w:rsidRPr="00CA0C2B">
          <w:rPr>
            <w:rFonts w:ascii="Times New Roman" w:hAnsi="Times New Roman" w:cs="Times New Roman"/>
            <w:sz w:val="24"/>
            <w:szCs w:val="24"/>
          </w:rPr>
          <w:t>rider</w:t>
        </w:r>
        <w:r>
          <w:rPr>
            <w:rFonts w:ascii="Times New Roman" w:hAnsi="Times New Roman" w:cs="Times New Roman"/>
            <w:sz w:val="24"/>
            <w:szCs w:val="24"/>
          </w:rPr>
          <w:t>’</w:t>
        </w:r>
        <w:r w:rsidRPr="00CA0C2B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power output and time under the condition that the </w:t>
      </w:r>
      <w:del w:id="26" w:author="WANG YANMENG" w:date="2022-02-21T20:58:00Z">
        <w:r w:rsidRPr="00CA0C2B" w:rsidDel="000C3AC8">
          <w:rPr>
            <w:rFonts w:ascii="Times New Roman" w:hAnsi="Times New Roman" w:cs="Times New Roman"/>
            <w:sz w:val="24"/>
            <w:szCs w:val="24"/>
          </w:rPr>
          <w:delText xml:space="preserve">rider's </w:delText>
        </w:r>
      </w:del>
      <w:ins w:id="27" w:author="WANG YANMENG" w:date="2022-02-21T20:58:00Z">
        <w:r w:rsidRPr="00CA0C2B">
          <w:rPr>
            <w:rFonts w:ascii="Times New Roman" w:hAnsi="Times New Roman" w:cs="Times New Roman"/>
            <w:sz w:val="24"/>
            <w:szCs w:val="24"/>
          </w:rPr>
          <w:t>rider</w:t>
        </w:r>
        <w:r>
          <w:rPr>
            <w:rFonts w:ascii="Times New Roman" w:hAnsi="Times New Roman" w:cs="Times New Roman"/>
            <w:sz w:val="24"/>
            <w:szCs w:val="24"/>
          </w:rPr>
          <w:t>’</w:t>
        </w:r>
        <w:r w:rsidRPr="00CA0C2B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physical condition is determined. The data from STRAVA </w:t>
      </w:r>
      <w:del w:id="28" w:author="WANG YANMENG" w:date="2022-02-21T20:58:00Z">
        <w:r w:rsidRPr="00CA0C2B" w:rsidDel="000C3AC8">
          <w:rPr>
            <w:rFonts w:ascii="Times New Roman" w:hAnsi="Times New Roman" w:cs="Times New Roman"/>
            <w:sz w:val="24"/>
            <w:szCs w:val="24"/>
          </w:rPr>
          <w:delText xml:space="preserve">provides </w:delText>
        </w:r>
      </w:del>
      <w:ins w:id="29" w:author="WANG YANMENG" w:date="2022-02-21T20:58:00Z">
        <w:r>
          <w:rPr>
            <w:rFonts w:ascii="Times New Roman" w:hAnsi="Times New Roman" w:cs="Times New Roman"/>
            <w:sz w:val="24"/>
            <w:szCs w:val="24"/>
          </w:rPr>
          <w:t>offers</w:t>
        </w:r>
        <w:r w:rsidRPr="00CA0C2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important help for us to perfect the power curve model. The mechanical model for cyclists is </w:t>
      </w:r>
      <w:del w:id="30" w:author="WANG YANMENG" w:date="2022-02-21T20:59:00Z">
        <w:r w:rsidRPr="00CA0C2B" w:rsidDel="0055618A">
          <w:rPr>
            <w:rFonts w:ascii="Times New Roman" w:hAnsi="Times New Roman" w:cs="Times New Roman"/>
            <w:sz w:val="24"/>
            <w:szCs w:val="24"/>
          </w:rPr>
          <w:delText>base</w:delText>
        </w:r>
      </w:del>
      <w:ins w:id="31" w:author="WANG YANMENG" w:date="2022-02-21T20:59:00Z">
        <w:r w:rsidRPr="00CA0C2B">
          <w:rPr>
            <w:rFonts w:ascii="Times New Roman" w:hAnsi="Times New Roman" w:cs="Times New Roman"/>
            <w:sz w:val="24"/>
            <w:szCs w:val="24"/>
          </w:rPr>
          <w:t>based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on Newtonian mechanics. The effects of environmental factors such as wind speed, wind direction, slope and ground friction, are fully considered.</w:t>
      </w:r>
      <w:bookmarkEnd w:id="22"/>
    </w:p>
    <w:p w14:paraId="0DF56608" w14:textId="7A492A04" w:rsidR="00F30E2C" w:rsidRDefault="00F30E2C" w:rsidP="00F30E2C">
      <w:r w:rsidRPr="00CA0C2B">
        <w:tab/>
      </w:r>
      <w:r w:rsidRPr="00CA0C2B">
        <w:rPr>
          <w:rFonts w:hint="eastAsia"/>
        </w:rPr>
        <w:t>首先，我们按照功率曲线模型将骑手根据最大摄氧量，乳酸阀值和肌纤维型被分为</w:t>
      </w:r>
      <w:r w:rsidRPr="00CA0C2B">
        <w:t>Time Trail Specialist，Climber，Sprinter三种类型。最终我们对男女分别分析，得到了对应的功率曲线。</w:t>
      </w:r>
      <w:r w:rsidRPr="00CA0C2B">
        <w:rPr>
          <w:rFonts w:hint="eastAsia"/>
        </w:rPr>
        <w:t>与COGGAN等人基于统计的研究结果大致相当，因此具有很高的合理性。</w:t>
      </w:r>
    </w:p>
    <w:p w14:paraId="63DDDC54" w14:textId="2E530516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32" w:name="_Hlk96333998"/>
      <w:r w:rsidRPr="00CA0C2B">
        <w:rPr>
          <w:rFonts w:ascii="Times New Roman" w:hAnsi="Times New Roman" w:cs="Times New Roman"/>
          <w:sz w:val="24"/>
          <w:szCs w:val="24"/>
        </w:rPr>
        <w:t>Firstly, according to the power curve model, the riders are divided into three types</w:t>
      </w:r>
      <w:del w:id="33" w:author="WANG YANMENG" w:date="2022-02-21T21:08:00Z">
        <w:r w:rsidRPr="00CA0C2B" w:rsidDel="0055618A">
          <w:rPr>
            <w:rFonts w:ascii="Times New Roman" w:hAnsi="Times New Roman" w:cs="Times New Roman"/>
            <w:sz w:val="24"/>
            <w:szCs w:val="24"/>
          </w:rPr>
          <w:delText>: Time Trail Specialist, Climber, and Sprinter</w:delText>
        </w:r>
      </w:del>
      <w:r w:rsidRPr="00CA0C2B">
        <w:rPr>
          <w:rFonts w:ascii="Times New Roman" w:hAnsi="Times New Roman" w:cs="Times New Roman"/>
          <w:sz w:val="24"/>
          <w:szCs w:val="24"/>
        </w:rPr>
        <w:t xml:space="preserve"> according to the maximum oxygen uptake, lactate threshold and muscle fiber type</w:t>
      </w:r>
      <w:ins w:id="34" w:author="WANG YANMENG" w:date="2022-02-21T21:08:00Z">
        <w:r>
          <w:rPr>
            <w:rFonts w:ascii="Times New Roman" w:hAnsi="Times New Roman" w:cs="Times New Roman"/>
            <w:sz w:val="24"/>
            <w:szCs w:val="24"/>
          </w:rPr>
          <w:t xml:space="preserve">, namely </w:t>
        </w:r>
        <w:r w:rsidRPr="00CA0C2B">
          <w:rPr>
            <w:rFonts w:ascii="Times New Roman" w:hAnsi="Times New Roman" w:cs="Times New Roman"/>
            <w:sz w:val="24"/>
            <w:szCs w:val="24"/>
          </w:rPr>
          <w:t>Time Trail Specialist, Climber, and Sprinter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. </w:t>
      </w:r>
      <w:del w:id="35" w:author="WANG YANMENG" w:date="2022-02-21T21:26:00Z">
        <w:r w:rsidRPr="00CA0C2B" w:rsidDel="00B07788">
          <w:rPr>
            <w:rFonts w:ascii="Times New Roman" w:hAnsi="Times New Roman" w:cs="Times New Roman"/>
            <w:sz w:val="24"/>
            <w:szCs w:val="24"/>
          </w:rPr>
          <w:delText>Finally,</w:delText>
        </w:r>
      </w:del>
      <w:ins w:id="36" w:author="WANG YANMENG" w:date="2022-02-21T21:26:00Z">
        <w:r w:rsidR="00B07788">
          <w:rPr>
            <w:rFonts w:ascii="Times New Roman" w:hAnsi="Times New Roman" w:cs="Times New Roman"/>
            <w:sz w:val="24"/>
            <w:szCs w:val="24"/>
          </w:rPr>
          <w:t>Then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we discuss male and female separately and obtain the corresponding power curve. Curves are roughly </w:t>
      </w:r>
      <w:del w:id="37" w:author="WANG YANMENG" w:date="2022-02-21T21:13:00Z">
        <w:r w:rsidRPr="00CA0C2B" w:rsidDel="007628E8">
          <w:rPr>
            <w:rFonts w:ascii="Times New Roman" w:hAnsi="Times New Roman" w:cs="Times New Roman"/>
            <w:sz w:val="24"/>
            <w:szCs w:val="24"/>
          </w:rPr>
          <w:delText xml:space="preserve">same </w:delText>
        </w:r>
      </w:del>
      <w:ins w:id="38" w:author="WANG YANMENG" w:date="2022-02-21T21:13:00Z">
        <w:r w:rsidR="007628E8">
          <w:rPr>
            <w:rFonts w:ascii="Times New Roman" w:hAnsi="Times New Roman" w:cs="Times New Roman"/>
            <w:sz w:val="24"/>
            <w:szCs w:val="24"/>
          </w:rPr>
          <w:t>similar</w:t>
        </w:r>
        <w:r w:rsidR="007628E8" w:rsidRPr="00CA0C2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to the statistics-based curves of COGGAN et al., thus </w:t>
      </w:r>
      <w:r w:rsidRPr="00CA0C2B">
        <w:rPr>
          <w:rFonts w:ascii="Times New Roman" w:hAnsi="Times New Roman" w:cs="Times New Roman" w:hint="eastAsia"/>
          <w:sz w:val="24"/>
          <w:szCs w:val="24"/>
        </w:rPr>
        <w:t>this</w:t>
      </w:r>
      <w:r w:rsidRPr="00CA0C2B">
        <w:rPr>
          <w:rFonts w:ascii="Times New Roman" w:hAnsi="Times New Roman" w:cs="Times New Roman"/>
          <w:sz w:val="24"/>
          <w:szCs w:val="24"/>
        </w:rPr>
        <w:t xml:space="preserve"> model has a high plausibility.</w:t>
      </w:r>
      <w:bookmarkEnd w:id="32"/>
    </w:p>
    <w:p w14:paraId="1A57FF19" w14:textId="04D09174" w:rsidR="00F30E2C" w:rsidRDefault="00F30E2C" w:rsidP="00F30E2C">
      <w:r w:rsidRPr="00CA0C2B">
        <w:tab/>
      </w:r>
      <w:r w:rsidRPr="00CA0C2B">
        <w:rPr>
          <w:rFonts w:hint="eastAsia"/>
        </w:rPr>
        <w:t>然后，我们结合骑手的力学模型，构建了预测骑手表现的数值计算算法，并应用于Tokyo</w:t>
      </w:r>
      <w:r w:rsidRPr="00CA0C2B">
        <w:t xml:space="preserve"> </w:t>
      </w:r>
      <w:r w:rsidRPr="00CA0C2B">
        <w:rPr>
          <w:rFonts w:hint="eastAsia"/>
        </w:rPr>
        <w:t>Olympics和</w:t>
      </w:r>
      <w:r w:rsidR="008E1524" w:rsidRPr="00CA0C2B">
        <w:rPr>
          <w:rFonts w:hint="eastAsia"/>
        </w:rPr>
        <w:t>UCI</w:t>
      </w:r>
      <w:r w:rsidRPr="00CA0C2B">
        <w:rPr>
          <w:rFonts w:hint="eastAsia"/>
        </w:rPr>
        <w:t>的个人计时赛项目中，其预测结果与冠军成绩的误差不超过1</w:t>
      </w:r>
      <w:r w:rsidRPr="00CA0C2B">
        <w:t>5%</w:t>
      </w:r>
      <w:r w:rsidRPr="00CA0C2B">
        <w:rPr>
          <w:rFonts w:hint="eastAsia"/>
        </w:rPr>
        <w:t>。兼顾多种因素，我们设计了一条赛道并进行了模拟。我们结合了定性分析的不同类型选手的擅长特性，对三场比赛中不同类型选手的表现进行了分析。</w:t>
      </w:r>
    </w:p>
    <w:p w14:paraId="5068C803" w14:textId="2275D5AE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39" w:name="_Hlk96334280"/>
      <w:r w:rsidRPr="00CA0C2B">
        <w:rPr>
          <w:rFonts w:ascii="Times New Roman" w:hAnsi="Times New Roman" w:cs="Times New Roman"/>
          <w:sz w:val="24"/>
          <w:szCs w:val="24"/>
        </w:rPr>
        <w:t xml:space="preserve">Secondly, </w:t>
      </w:r>
      <w:del w:id="40" w:author="WANG YANMENG" w:date="2022-02-21T21:14:00Z">
        <w:r w:rsidRPr="00CA0C2B" w:rsidDel="007628E8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ins w:id="41" w:author="WANG YANMENG" w:date="2022-02-21T21:14:00Z">
        <w:r w:rsidR="007628E8">
          <w:rPr>
            <w:rFonts w:ascii="Times New Roman" w:hAnsi="Times New Roman" w:cs="Times New Roman"/>
            <w:sz w:val="24"/>
            <w:szCs w:val="24"/>
          </w:rPr>
          <w:t>by referring to</w:t>
        </w:r>
        <w:r w:rsidR="007628E8" w:rsidRPr="00CA0C2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the </w:t>
      </w:r>
      <w:del w:id="42" w:author="WANG YANMENG" w:date="2022-02-21T21:14:00Z">
        <w:r w:rsidRPr="00CA0C2B" w:rsidDel="007628E8">
          <w:rPr>
            <w:rFonts w:ascii="Times New Roman" w:hAnsi="Times New Roman" w:cs="Times New Roman"/>
            <w:sz w:val="24"/>
            <w:szCs w:val="24"/>
          </w:rPr>
          <w:delText xml:space="preserve">rider's </w:delText>
        </w:r>
      </w:del>
      <w:ins w:id="43" w:author="WANG YANMENG" w:date="2022-02-21T21:14:00Z">
        <w:r w:rsidR="007628E8" w:rsidRPr="00CA0C2B">
          <w:rPr>
            <w:rFonts w:ascii="Times New Roman" w:hAnsi="Times New Roman" w:cs="Times New Roman"/>
            <w:sz w:val="24"/>
            <w:szCs w:val="24"/>
          </w:rPr>
          <w:t>rider</w:t>
        </w:r>
        <w:r w:rsidR="007628E8">
          <w:rPr>
            <w:rFonts w:ascii="Times New Roman" w:hAnsi="Times New Roman" w:cs="Times New Roman"/>
            <w:sz w:val="24"/>
            <w:szCs w:val="24"/>
          </w:rPr>
          <w:t>’</w:t>
        </w:r>
        <w:r w:rsidR="007628E8" w:rsidRPr="00CA0C2B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mechanical model, we </w:t>
      </w:r>
      <w:del w:id="44" w:author="WANG YANMENG" w:date="2022-02-21T21:14:00Z">
        <w:r w:rsidRPr="00CA0C2B" w:rsidDel="001D3E01">
          <w:rPr>
            <w:rFonts w:ascii="Times New Roman" w:hAnsi="Times New Roman" w:cs="Times New Roman"/>
            <w:sz w:val="24"/>
            <w:szCs w:val="24"/>
          </w:rPr>
          <w:delText xml:space="preserve">construct </w:delText>
        </w:r>
      </w:del>
      <w:ins w:id="45" w:author="WANG YANMENG" w:date="2022-02-21T21:14:00Z">
        <w:r w:rsidR="001D3E01">
          <w:rPr>
            <w:rFonts w:ascii="Times New Roman" w:hAnsi="Times New Roman" w:cs="Times New Roman"/>
            <w:sz w:val="24"/>
            <w:szCs w:val="24"/>
          </w:rPr>
          <w:t>set up</w:t>
        </w:r>
        <w:r w:rsidR="001D3E01" w:rsidRPr="00CA0C2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a numerical calculation algorithm for predicting rider performance, and apply it to the Tokyo Olympics and </w:t>
      </w:r>
      <w:del w:id="46" w:author="WANG YANMENG" w:date="2022-02-21T21:14:00Z">
        <w:r w:rsidRPr="00CA0C2B" w:rsidDel="001D3E01">
          <w:rPr>
            <w:rFonts w:ascii="Times New Roman" w:hAnsi="Times New Roman" w:cs="Times New Roman"/>
            <w:sz w:val="24"/>
            <w:szCs w:val="24"/>
          </w:rPr>
          <w:delText xml:space="preserve">UCI's </w:delText>
        </w:r>
      </w:del>
      <w:ins w:id="47" w:author="WANG YANMENG" w:date="2022-02-21T21:14:00Z">
        <w:r w:rsidR="001D3E01" w:rsidRPr="00CA0C2B">
          <w:rPr>
            <w:rFonts w:ascii="Times New Roman" w:hAnsi="Times New Roman" w:cs="Times New Roman"/>
            <w:sz w:val="24"/>
            <w:szCs w:val="24"/>
          </w:rPr>
          <w:t>UCI</w:t>
        </w:r>
        <w:r w:rsidR="001D3E01">
          <w:rPr>
            <w:rFonts w:ascii="Times New Roman" w:hAnsi="Times New Roman" w:cs="Times New Roman"/>
            <w:sz w:val="24"/>
            <w:szCs w:val="24"/>
          </w:rPr>
          <w:t>’</w:t>
        </w:r>
        <w:r w:rsidR="001D3E01" w:rsidRPr="00CA0C2B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r w:rsidRPr="00CA0C2B">
        <w:rPr>
          <w:rFonts w:ascii="Times New Roman" w:hAnsi="Times New Roman" w:cs="Times New Roman"/>
          <w:sz w:val="24"/>
          <w:szCs w:val="24"/>
        </w:rPr>
        <w:t>individual time trial events. Taking various factors into account, we design a race track. We conduct a qualitative analysis of the characteristics of different types of players, then analyze the performance of different types of players in the three games.</w:t>
      </w:r>
      <w:bookmarkEnd w:id="39"/>
    </w:p>
    <w:p w14:paraId="3CE232C8" w14:textId="1F1C595B" w:rsidR="00F30E2C" w:rsidRDefault="00F30E2C" w:rsidP="00F30E2C">
      <w:r w:rsidRPr="00CA0C2B">
        <w:tab/>
      </w:r>
      <w:r w:rsidRPr="00CA0C2B">
        <w:rPr>
          <w:rFonts w:hint="eastAsia"/>
        </w:rPr>
        <w:t>第三，我们使用控制变量法，探究天气，特别是风速和风向，对比赛结果的影响。结果表明，较</w:t>
      </w:r>
      <w:r w:rsidRPr="00CA0C2B">
        <w:rPr>
          <w:rFonts w:hint="eastAsia"/>
        </w:rPr>
        <w:lastRenderedPageBreak/>
        <w:t>小的风速可能对结果有正向作用，较大的风速阻碍了运动员的前进，随着风速的增加，运动员的比赛时间先减小后增大，顺逆风也对比赛产生了一定的影响。</w:t>
      </w:r>
    </w:p>
    <w:p w14:paraId="1D9CC324" w14:textId="504FD05F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48" w:name="_Hlk96334592"/>
      <w:r w:rsidRPr="00CA0C2B">
        <w:rPr>
          <w:rFonts w:ascii="Times New Roman" w:hAnsi="Times New Roman" w:cs="Times New Roman"/>
          <w:sz w:val="24"/>
          <w:szCs w:val="24"/>
        </w:rPr>
        <w:t xml:space="preserve">Thirdly, we </w:t>
      </w:r>
      <w:ins w:id="49" w:author="WANG YANMENG" w:date="2022-02-21T21:15:00Z">
        <w:r w:rsidR="001D3E01">
          <w:rPr>
            <w:rFonts w:ascii="Times New Roman" w:hAnsi="Times New Roman" w:cs="Times New Roman"/>
            <w:sz w:val="24"/>
            <w:szCs w:val="24"/>
          </w:rPr>
          <w:t xml:space="preserve">make </w:t>
        </w:r>
      </w:ins>
      <w:r w:rsidRPr="00CA0C2B">
        <w:rPr>
          <w:rFonts w:ascii="Times New Roman" w:hAnsi="Times New Roman" w:cs="Times New Roman"/>
          <w:sz w:val="24"/>
          <w:szCs w:val="24"/>
        </w:rPr>
        <w:t>use</w:t>
      </w:r>
      <w:ins w:id="50" w:author="WANG YANMENG" w:date="2022-02-21T21:15:00Z">
        <w:r w:rsidR="001D3E01">
          <w:rPr>
            <w:rFonts w:ascii="Times New Roman" w:hAnsi="Times New Roman" w:cs="Times New Roman"/>
            <w:sz w:val="24"/>
            <w:szCs w:val="24"/>
          </w:rPr>
          <w:t xml:space="preserve"> of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the method of controlled variable to explore the effect of weather, especially wind speed and direction, on the outcomes of the race. The results </w:t>
      </w:r>
      <w:del w:id="51" w:author="WANG YANMENG" w:date="2022-02-21T21:15:00Z">
        <w:r w:rsidRPr="00CA0C2B" w:rsidDel="001D3E01">
          <w:rPr>
            <w:rFonts w:ascii="Times New Roman" w:hAnsi="Times New Roman" w:cs="Times New Roman"/>
            <w:sz w:val="24"/>
            <w:szCs w:val="24"/>
          </w:rPr>
          <w:delText xml:space="preserve">show </w:delText>
        </w:r>
      </w:del>
      <w:ins w:id="52" w:author="WANG YANMENG" w:date="2022-02-21T21:15:00Z">
        <w:r w:rsidR="001D3E01">
          <w:rPr>
            <w:rFonts w:ascii="Times New Roman" w:hAnsi="Times New Roman" w:cs="Times New Roman"/>
            <w:sz w:val="24"/>
            <w:szCs w:val="24"/>
          </w:rPr>
          <w:t>indicate</w:t>
        </w:r>
        <w:r w:rsidR="001D3E01" w:rsidRPr="00CA0C2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that the smaller wind speed may </w:t>
      </w:r>
      <w:del w:id="53" w:author="WANG YANMENG" w:date="2022-02-21T21:22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ins w:id="54" w:author="WANG YANMENG" w:date="2022-02-21T21:22:00Z">
        <w:r w:rsidR="00AC4416">
          <w:rPr>
            <w:rFonts w:ascii="Times New Roman" w:hAnsi="Times New Roman" w:cs="Times New Roman"/>
            <w:sz w:val="24"/>
            <w:szCs w:val="24"/>
          </w:rPr>
          <w:t xml:space="preserve">exert </w:t>
        </w:r>
      </w:ins>
      <w:del w:id="55" w:author="WANG YANMENG" w:date="2022-02-21T21:22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Pr="00CA0C2B">
        <w:rPr>
          <w:rFonts w:ascii="Times New Roman" w:hAnsi="Times New Roman" w:cs="Times New Roman"/>
          <w:sz w:val="24"/>
          <w:szCs w:val="24"/>
        </w:rPr>
        <w:t>positive effect on the results, and the larger wind hinders the athletes' moving.</w:t>
      </w:r>
      <w:r w:rsidRPr="00CA0C2B">
        <w:t xml:space="preserve"> </w:t>
      </w:r>
      <w:r w:rsidRPr="00CA0C2B">
        <w:rPr>
          <w:rFonts w:ascii="Times New Roman" w:hAnsi="Times New Roman" w:cs="Times New Roman"/>
          <w:sz w:val="24"/>
          <w:szCs w:val="24"/>
        </w:rPr>
        <w:t>Wind direction also played a role in the outcome of the race.</w:t>
      </w:r>
      <w:bookmarkEnd w:id="48"/>
    </w:p>
    <w:p w14:paraId="4CC2EE2F" w14:textId="4F8F0853" w:rsidR="00F30E2C" w:rsidRDefault="00F30E2C" w:rsidP="00F30E2C">
      <w:r w:rsidRPr="00CA0C2B">
        <w:tab/>
      </w:r>
      <w:r w:rsidRPr="00CA0C2B">
        <w:rPr>
          <w:rFonts w:hint="eastAsia"/>
        </w:rPr>
        <w:t>第四，我们借助超车动作的概念，探究了骑手部分时段超越功率曲线做功行为对结果的影响，其成严格地线性负面相关关系，因为骑手会进入一段时间的“疲劳期”。我们明确了比赛结果对于这种行为较为敏感，为提高比赛成绩提供了理论帮助。</w:t>
      </w:r>
    </w:p>
    <w:p w14:paraId="3D3F360A" w14:textId="02B6BEFF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56" w:name="_Hlk96334873"/>
      <w:r w:rsidRPr="00CA0C2B">
        <w:rPr>
          <w:rFonts w:ascii="Times New Roman" w:hAnsi="Times New Roman" w:cs="Times New Roman"/>
          <w:sz w:val="24"/>
          <w:szCs w:val="24"/>
        </w:rPr>
        <w:t>Fourthly, with the concept of overtaking action, we explore the effect of the rider's behavior over the power curve on the results, which is a strictly linear negative correlation, because the rider will experience a "fatigue period". We have also clarified that the game results are sensitive to this behavior, which provides theoretical help for improving performance.</w:t>
      </w:r>
      <w:bookmarkEnd w:id="56"/>
    </w:p>
    <w:p w14:paraId="268E8E79" w14:textId="1CE0ABCF" w:rsidR="00F30E2C" w:rsidRDefault="00F30E2C" w:rsidP="00F30E2C">
      <w:r w:rsidRPr="00CA0C2B">
        <w:tab/>
      </w:r>
      <w:r w:rsidRPr="00CA0C2B">
        <w:rPr>
          <w:rFonts w:hint="eastAsia"/>
        </w:rPr>
        <w:t>最后，我们在团体赛中，借助Kyle规律深入挖掘了drafting策略。并且我们合理分配了队伍分工，结果表明，科学地借助drafting策略对于提升团体赛具有重要作用。</w:t>
      </w:r>
    </w:p>
    <w:p w14:paraId="722BDA98" w14:textId="3CA6A6B7" w:rsidR="0055618A" w:rsidRPr="0055618A" w:rsidRDefault="0055618A" w:rsidP="0055618A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57" w:name="_Hlk96335028"/>
      <w:r w:rsidRPr="00CA0C2B">
        <w:rPr>
          <w:rFonts w:ascii="Times New Roman" w:hAnsi="Times New Roman" w:cs="Times New Roman"/>
          <w:sz w:val="24"/>
          <w:szCs w:val="24"/>
        </w:rPr>
        <w:t xml:space="preserve">Fifthly, we delve into drafting strategies with the help of Kyle's Law in team competitions. We rationally </w:t>
      </w:r>
      <w:del w:id="58" w:author="WANG YANMENG" w:date="2022-02-21T21:23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 xml:space="preserve">arranged </w:delText>
        </w:r>
      </w:del>
      <w:ins w:id="59" w:author="WANG YANMENG" w:date="2022-02-21T21:23:00Z">
        <w:r w:rsidR="00AC4416" w:rsidRPr="00CA0C2B">
          <w:rPr>
            <w:rFonts w:ascii="Times New Roman" w:hAnsi="Times New Roman" w:cs="Times New Roman"/>
            <w:sz w:val="24"/>
            <w:szCs w:val="24"/>
          </w:rPr>
          <w:t>arrange</w:t>
        </w:r>
        <w:r w:rsidR="00AC441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A0C2B">
        <w:rPr>
          <w:rFonts w:ascii="Times New Roman" w:hAnsi="Times New Roman" w:cs="Times New Roman"/>
          <w:sz w:val="24"/>
          <w:szCs w:val="24"/>
        </w:rPr>
        <w:t>everyone's role. The results show that scientifical</w:t>
      </w:r>
      <w:del w:id="60" w:author="WANG YANMENG" w:date="2022-02-21T21:23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>ly using</w:delText>
        </w:r>
      </w:del>
      <w:ins w:id="61" w:author="WANG YANMENG" w:date="2022-02-21T21:24:00Z">
        <w:r w:rsidR="00AC441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2" w:author="WANG YANMENG" w:date="2022-02-21T21:23:00Z">
        <w:r w:rsidR="00AC4416">
          <w:rPr>
            <w:rFonts w:ascii="Times New Roman" w:hAnsi="Times New Roman" w:cs="Times New Roman"/>
            <w:sz w:val="24"/>
            <w:szCs w:val="24"/>
          </w:rPr>
          <w:t>usage of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drafting strategies has an important impact on improving the team competition.</w:t>
      </w:r>
      <w:bookmarkEnd w:id="57"/>
    </w:p>
    <w:p w14:paraId="72D1DA22" w14:textId="48E8D005" w:rsidR="008E1524" w:rsidRDefault="008E1524" w:rsidP="008E1524">
      <w:pPr>
        <w:ind w:firstLine="420"/>
      </w:pPr>
      <w:r w:rsidRPr="00CA0C2B">
        <w:rPr>
          <w:rFonts w:hint="eastAsia"/>
        </w:rPr>
        <w:t>建模之后，我们还对模型进行了敏感性分析，总结了我们的优势和劣势。并借助模型分析，为在Tokyo</w:t>
      </w:r>
      <w:r w:rsidRPr="00CA0C2B">
        <w:t xml:space="preserve"> </w:t>
      </w:r>
      <w:r w:rsidRPr="00CA0C2B">
        <w:rPr>
          <w:rFonts w:hint="eastAsia"/>
        </w:rPr>
        <w:t>Olympics中表现不佳的选手提供了建议。</w:t>
      </w:r>
    </w:p>
    <w:p w14:paraId="457DF450" w14:textId="2368E846" w:rsidR="0055618A" w:rsidRPr="00CA0C2B" w:rsidRDefault="0055618A" w:rsidP="0055618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del w:id="63" w:author="WANG YANMENG" w:date="2022-02-21T21:24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>After modeling</w:delText>
        </w:r>
      </w:del>
      <w:ins w:id="64" w:author="WANG YANMENG" w:date="2022-02-21T21:24:00Z">
        <w:r w:rsidR="00AC4416">
          <w:rPr>
            <w:rFonts w:ascii="Times New Roman" w:hAnsi="Times New Roman" w:cs="Times New Roman"/>
            <w:sz w:val="24"/>
            <w:szCs w:val="24"/>
          </w:rPr>
          <w:t>To conclude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, we </w:t>
      </w:r>
      <w:del w:id="65" w:author="WANG YANMENG" w:date="2022-02-21T21:24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 xml:space="preserve">also </w:delText>
        </w:r>
      </w:del>
      <w:ins w:id="66" w:author="WANG YANMENG" w:date="2022-02-21T21:24:00Z">
        <w:r w:rsidR="00AC4416">
          <w:rPr>
            <w:rFonts w:ascii="Times New Roman" w:hAnsi="Times New Roman" w:cs="Times New Roman"/>
            <w:sz w:val="24"/>
            <w:szCs w:val="24"/>
          </w:rPr>
          <w:t xml:space="preserve">further 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perform a sensitivity analysis of the model, and evaluate our model’s strengths and weaknesses. And by use of our model, we </w:t>
      </w:r>
      <w:del w:id="67" w:author="WANG YANMENG" w:date="2022-02-21T21:24:00Z">
        <w:r w:rsidRPr="00CA0C2B" w:rsidDel="00AC4416">
          <w:rPr>
            <w:rFonts w:ascii="Times New Roman" w:hAnsi="Times New Roman" w:cs="Times New Roman"/>
            <w:sz w:val="24"/>
            <w:szCs w:val="24"/>
          </w:rPr>
          <w:delText>provides</w:delText>
        </w:r>
      </w:del>
      <w:ins w:id="68" w:author="WANG YANMENG" w:date="2022-02-21T21:24:00Z">
        <w:r w:rsidR="00AC4416" w:rsidRPr="00CA0C2B">
          <w:rPr>
            <w:rFonts w:ascii="Times New Roman" w:hAnsi="Times New Roman" w:cs="Times New Roman"/>
            <w:sz w:val="24"/>
            <w:szCs w:val="24"/>
          </w:rPr>
          <w:t>provide</w:t>
        </w:r>
      </w:ins>
      <w:r w:rsidRPr="00CA0C2B">
        <w:rPr>
          <w:rFonts w:ascii="Times New Roman" w:hAnsi="Times New Roman" w:cs="Times New Roman"/>
          <w:sz w:val="24"/>
          <w:szCs w:val="24"/>
        </w:rPr>
        <w:t xml:space="preserve"> recommendations for players who are underperforming in the Tokyo Olympics.</w:t>
      </w:r>
    </w:p>
    <w:p w14:paraId="26813293" w14:textId="77777777" w:rsidR="0055618A" w:rsidRPr="0055618A" w:rsidRDefault="0055618A" w:rsidP="008E1524">
      <w:pPr>
        <w:ind w:firstLine="420"/>
        <w:rPr>
          <w:rFonts w:hint="eastAsia"/>
        </w:rPr>
      </w:pPr>
    </w:p>
    <w:p w14:paraId="47028906" w14:textId="474F786E" w:rsidR="0055618A" w:rsidRDefault="008E1524" w:rsidP="0055618A">
      <w:r w:rsidRPr="00CA0C2B">
        <w:rPr>
          <w:rFonts w:hint="eastAsia"/>
        </w:rPr>
        <w:t>关键词：公路自行车赛，功率曲线，力学模型，</w:t>
      </w:r>
      <w:r w:rsidRPr="00CA0C2B">
        <w:t>Logistic</w:t>
      </w:r>
      <w:r w:rsidRPr="00CA0C2B">
        <w:rPr>
          <w:rFonts w:hint="eastAsia"/>
        </w:rPr>
        <w:t>模型</w:t>
      </w:r>
      <w:bookmarkStart w:id="69" w:name="_Hlk96335129"/>
    </w:p>
    <w:p w14:paraId="379F38E7" w14:textId="7EACD208" w:rsidR="00AD4264" w:rsidRPr="0055618A" w:rsidRDefault="00AD4264" w:rsidP="0055618A">
      <w:r w:rsidRPr="00CA0C2B">
        <w:rPr>
          <w:rFonts w:ascii="Times New Roman" w:hAnsi="Times New Roman" w:cs="Times New Roman"/>
          <w:sz w:val="24"/>
          <w:szCs w:val="24"/>
        </w:rPr>
        <w:t>Key words: road cycling, power curve, mechanical model, logistic model.</w:t>
      </w:r>
      <w:bookmarkEnd w:id="69"/>
    </w:p>
    <w:p w14:paraId="44D8A975" w14:textId="77777777" w:rsidR="00F30E2C" w:rsidRPr="00CA0C2B" w:rsidRDefault="00F30E2C" w:rsidP="008E1524"/>
    <w:sectPr w:rsidR="00F30E2C" w:rsidRPr="00CA0C2B" w:rsidSect="008E152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627C" w14:textId="77777777" w:rsidR="00D9302C" w:rsidRDefault="00D9302C" w:rsidP="00AD4264">
      <w:r>
        <w:separator/>
      </w:r>
    </w:p>
  </w:endnote>
  <w:endnote w:type="continuationSeparator" w:id="0">
    <w:p w14:paraId="6D28C43B" w14:textId="77777777" w:rsidR="00D9302C" w:rsidRDefault="00D9302C" w:rsidP="00AD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925C" w14:textId="77777777" w:rsidR="00D9302C" w:rsidRDefault="00D9302C" w:rsidP="00AD4264">
      <w:r>
        <w:separator/>
      </w:r>
    </w:p>
  </w:footnote>
  <w:footnote w:type="continuationSeparator" w:id="0">
    <w:p w14:paraId="0586ECFF" w14:textId="77777777" w:rsidR="00D9302C" w:rsidRDefault="00D9302C" w:rsidP="00AD426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YANMENG">
    <w15:presenceInfo w15:providerId="Windows Live" w15:userId="1d1c9035d0445c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82"/>
    <w:rsid w:val="00016753"/>
    <w:rsid w:val="000C3AC8"/>
    <w:rsid w:val="000F55BF"/>
    <w:rsid w:val="0011459B"/>
    <w:rsid w:val="001D3E01"/>
    <w:rsid w:val="00214338"/>
    <w:rsid w:val="002C00A7"/>
    <w:rsid w:val="00350FC2"/>
    <w:rsid w:val="00422060"/>
    <w:rsid w:val="00487582"/>
    <w:rsid w:val="00515F6D"/>
    <w:rsid w:val="00527AD5"/>
    <w:rsid w:val="0055618A"/>
    <w:rsid w:val="00592282"/>
    <w:rsid w:val="005B53BC"/>
    <w:rsid w:val="0061445D"/>
    <w:rsid w:val="00716A5D"/>
    <w:rsid w:val="007628E8"/>
    <w:rsid w:val="00816E6B"/>
    <w:rsid w:val="008E1524"/>
    <w:rsid w:val="00901987"/>
    <w:rsid w:val="00923455"/>
    <w:rsid w:val="009A4DDA"/>
    <w:rsid w:val="00A9236A"/>
    <w:rsid w:val="00AC4416"/>
    <w:rsid w:val="00AD4264"/>
    <w:rsid w:val="00B07788"/>
    <w:rsid w:val="00B53A00"/>
    <w:rsid w:val="00BA6280"/>
    <w:rsid w:val="00BC4A21"/>
    <w:rsid w:val="00BE2F2F"/>
    <w:rsid w:val="00CA0C2B"/>
    <w:rsid w:val="00D9302C"/>
    <w:rsid w:val="00E7755B"/>
    <w:rsid w:val="00F3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CB228"/>
  <w15:chartTrackingRefBased/>
  <w15:docId w15:val="{9381A3A3-4A87-4BE8-968D-65551B8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264"/>
    <w:rPr>
      <w:sz w:val="18"/>
      <w:szCs w:val="18"/>
    </w:rPr>
  </w:style>
  <w:style w:type="paragraph" w:styleId="a7">
    <w:name w:val="Revision"/>
    <w:hidden/>
    <w:uiPriority w:val="99"/>
    <w:semiHidden/>
    <w:rsid w:val="00C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499F-1DDC-4001-A476-BDC42AB5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WANG YANMENG</cp:lastModifiedBy>
  <cp:revision>27</cp:revision>
  <dcterms:created xsi:type="dcterms:W3CDTF">2022-02-20T13:04:00Z</dcterms:created>
  <dcterms:modified xsi:type="dcterms:W3CDTF">2022-02-21T13:26:00Z</dcterms:modified>
</cp:coreProperties>
</file>